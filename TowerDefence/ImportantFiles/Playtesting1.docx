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3CDB" w14:textId="259E52CD" w:rsidR="74F855D4" w:rsidRPr="00787756" w:rsidRDefault="786C3F07" w:rsidP="61285CD9">
      <w:pPr>
        <w:rPr>
          <w:rStyle w:val="Heading1Char"/>
          <w:lang w:val="en-US"/>
        </w:rPr>
      </w:pPr>
      <w:r w:rsidRPr="00787756">
        <w:rPr>
          <w:rStyle w:val="Heading1Char"/>
          <w:lang w:val="en-US"/>
        </w:rPr>
        <w:t>Play</w:t>
      </w:r>
      <w:r w:rsidR="69A1E91A" w:rsidRPr="00787756">
        <w:rPr>
          <w:rStyle w:val="Heading1Char"/>
          <w:lang w:val="en-US"/>
        </w:rPr>
        <w:t xml:space="preserve"> </w:t>
      </w:r>
      <w:r w:rsidRPr="00787756">
        <w:rPr>
          <w:rStyle w:val="Heading1Char"/>
          <w:lang w:val="en-US"/>
        </w:rPr>
        <w:t>testin</w:t>
      </w:r>
      <w:r w:rsidR="6ED8F7EB" w:rsidRPr="00787756">
        <w:rPr>
          <w:rStyle w:val="Heading1Char"/>
          <w:lang w:val="en-US"/>
        </w:rPr>
        <w:t>g</w:t>
      </w:r>
    </w:p>
    <w:p w14:paraId="6F9AAAFF" w14:textId="40782C28" w:rsidR="7D27325B" w:rsidRPr="00787756" w:rsidRDefault="7D27325B" w:rsidP="61285CD9">
      <w:pPr>
        <w:pStyle w:val="Kop2"/>
        <w:rPr>
          <w:lang w:val="en-US"/>
        </w:rPr>
      </w:pPr>
      <w:r w:rsidRPr="00787756">
        <w:rPr>
          <w:lang w:val="en-US"/>
        </w:rPr>
        <w:t>Thought</w:t>
      </w:r>
    </w:p>
    <w:p w14:paraId="7A6824B9" w14:textId="0D43AE56" w:rsidR="7A64C6D2" w:rsidRDefault="05B75C8E" w:rsidP="56E43127">
      <w:pPr>
        <w:pStyle w:val="Geenafstand"/>
        <w:rPr>
          <w:lang w:val="en-US"/>
        </w:rPr>
      </w:pPr>
      <w:r w:rsidRPr="61285CD9">
        <w:rPr>
          <w:lang w:val="en-US"/>
        </w:rPr>
        <w:t xml:space="preserve">This playtesting went </w:t>
      </w:r>
      <w:del w:id="0" w:author="Abdulrahman Bani Almarjeh" w:date="2025-04-21T20:58:00Z" w16du:dateUtc="2025-04-21T18:58:00Z">
        <w:r w:rsidRPr="61285CD9" w:rsidDel="008A1002">
          <w:rPr>
            <w:lang w:val="en-US"/>
          </w:rPr>
          <w:delText xml:space="preserve">really </w:delText>
        </w:r>
        <w:r w:rsidR="5A264E5F" w:rsidRPr="61285CD9" w:rsidDel="008A1002">
          <w:rPr>
            <w:lang w:val="en-US"/>
          </w:rPr>
          <w:delText>well</w:delText>
        </w:r>
      </w:del>
      <w:ins w:id="1" w:author="Abdulrahman Bani Almarjeh" w:date="2025-04-21T20:58:00Z" w16du:dateUtc="2025-04-21T18:58:00Z">
        <w:r w:rsidR="008A1002" w:rsidRPr="61285CD9">
          <w:rPr>
            <w:lang w:val="en-US"/>
          </w:rPr>
          <w:t>well</w:t>
        </w:r>
      </w:ins>
      <w:r w:rsidRPr="61285CD9">
        <w:rPr>
          <w:lang w:val="en-US"/>
        </w:rPr>
        <w:t xml:space="preserve">. I had the chance to </w:t>
      </w:r>
      <w:r w:rsidR="423E5876" w:rsidRPr="61285CD9">
        <w:rPr>
          <w:lang w:val="en-US"/>
        </w:rPr>
        <w:t xml:space="preserve">test my game with </w:t>
      </w:r>
      <w:proofErr w:type="gramStart"/>
      <w:r w:rsidR="175B0019" w:rsidRPr="61285CD9">
        <w:rPr>
          <w:lang w:val="en-US"/>
        </w:rPr>
        <w:t>variety</w:t>
      </w:r>
      <w:proofErr w:type="gramEnd"/>
      <w:r w:rsidR="423E5876" w:rsidRPr="61285CD9">
        <w:rPr>
          <w:lang w:val="en-US"/>
        </w:rPr>
        <w:t xml:space="preserve"> of people such as Game</w:t>
      </w:r>
      <w:ins w:id="2" w:author="admin@glu.nl" w:date="2025-03-19T13:31:00Z" w16du:dateUtc="2025-03-19T12:31:00Z">
        <w:r w:rsidR="00510FC0">
          <w:rPr>
            <w:lang w:val="en-US"/>
          </w:rPr>
          <w:t xml:space="preserve"> </w:t>
        </w:r>
      </w:ins>
      <w:r w:rsidR="423E5876" w:rsidRPr="61285CD9">
        <w:rPr>
          <w:lang w:val="en-US"/>
        </w:rPr>
        <w:t xml:space="preserve">developers, </w:t>
      </w:r>
      <w:r w:rsidR="2CD62933" w:rsidRPr="61285CD9">
        <w:rPr>
          <w:lang w:val="en-US"/>
        </w:rPr>
        <w:t>Game arts, te</w:t>
      </w:r>
      <w:r w:rsidR="37A8EEE1" w:rsidRPr="61285CD9">
        <w:rPr>
          <w:lang w:val="en-US"/>
        </w:rPr>
        <w:t>acher</w:t>
      </w:r>
      <w:del w:id="3" w:author="admin@glu.nl" w:date="2025-03-19T13:31:00Z" w16du:dateUtc="2025-03-19T12:31:00Z">
        <w:r w:rsidR="37A8EEE1" w:rsidRPr="61285CD9" w:rsidDel="00D665D8">
          <w:rPr>
            <w:lang w:val="en-US"/>
          </w:rPr>
          <w:delText>'</w:delText>
        </w:r>
      </w:del>
      <w:r w:rsidR="37A8EEE1" w:rsidRPr="61285CD9">
        <w:rPr>
          <w:lang w:val="en-US"/>
        </w:rPr>
        <w:t>s</w:t>
      </w:r>
      <w:r w:rsidR="2CD62933" w:rsidRPr="61285CD9">
        <w:rPr>
          <w:lang w:val="en-US"/>
        </w:rPr>
        <w:t xml:space="preserve"> and Game </w:t>
      </w:r>
      <w:r w:rsidR="200662DE" w:rsidRPr="61285CD9">
        <w:rPr>
          <w:lang w:val="en-US"/>
        </w:rPr>
        <w:t>d</w:t>
      </w:r>
      <w:r w:rsidR="20D55B41" w:rsidRPr="61285CD9">
        <w:rPr>
          <w:lang w:val="en-US"/>
        </w:rPr>
        <w:t>esigner</w:t>
      </w:r>
      <w:r w:rsidR="2CD62933" w:rsidRPr="61285CD9">
        <w:rPr>
          <w:lang w:val="en-US"/>
        </w:rPr>
        <w:t>s.</w:t>
      </w:r>
    </w:p>
    <w:p w14:paraId="7BFC3C9F" w14:textId="22346214" w:rsidR="2B8B2A80" w:rsidRDefault="2CD62933" w:rsidP="56E43127">
      <w:pPr>
        <w:pStyle w:val="Geenafstand"/>
        <w:rPr>
          <w:lang w:val="en-US"/>
        </w:rPr>
      </w:pPr>
      <w:r w:rsidRPr="61285CD9">
        <w:rPr>
          <w:lang w:val="en-US"/>
        </w:rPr>
        <w:t xml:space="preserve">I also got </w:t>
      </w:r>
      <w:proofErr w:type="gramStart"/>
      <w:r w:rsidR="004E4A32" w:rsidRPr="61285CD9">
        <w:rPr>
          <w:lang w:val="en-US"/>
        </w:rPr>
        <w:t>much</w:t>
      </w:r>
      <w:proofErr w:type="gramEnd"/>
      <w:r w:rsidR="6B4255AB" w:rsidRPr="61285CD9">
        <w:rPr>
          <w:lang w:val="en-US"/>
        </w:rPr>
        <w:t xml:space="preserve"> </w:t>
      </w:r>
      <w:r w:rsidR="39D9335F" w:rsidRPr="61285CD9">
        <w:rPr>
          <w:lang w:val="en-US"/>
        </w:rPr>
        <w:t>feedback</w:t>
      </w:r>
      <w:r w:rsidR="6B4255AB" w:rsidRPr="61285CD9">
        <w:rPr>
          <w:lang w:val="en-US"/>
        </w:rPr>
        <w:t xml:space="preserve"> </w:t>
      </w:r>
      <w:r w:rsidR="26047024" w:rsidRPr="61285CD9">
        <w:rPr>
          <w:lang w:val="en-US"/>
        </w:rPr>
        <w:t>from most of</w:t>
      </w:r>
      <w:r w:rsidR="12EC4104" w:rsidRPr="61285CD9">
        <w:rPr>
          <w:lang w:val="en-US"/>
        </w:rPr>
        <w:t xml:space="preserve"> them</w:t>
      </w:r>
      <w:r w:rsidR="17A13718" w:rsidRPr="61285CD9">
        <w:rPr>
          <w:lang w:val="en-US"/>
        </w:rPr>
        <w:t>.</w:t>
      </w:r>
      <w:r w:rsidR="12EC4104" w:rsidRPr="61285CD9">
        <w:rPr>
          <w:lang w:val="en-US"/>
        </w:rPr>
        <w:t xml:space="preserve"> </w:t>
      </w:r>
      <w:r w:rsidR="05373A11" w:rsidRPr="61285CD9">
        <w:rPr>
          <w:lang w:val="en-US"/>
        </w:rPr>
        <w:t xml:space="preserve">This feedback </w:t>
      </w:r>
      <w:proofErr w:type="gramStart"/>
      <w:r w:rsidR="05373A11" w:rsidRPr="61285CD9">
        <w:rPr>
          <w:lang w:val="en-US"/>
        </w:rPr>
        <w:t>are</w:t>
      </w:r>
      <w:proofErr w:type="gramEnd"/>
      <w:r w:rsidR="12EC4104" w:rsidRPr="61285CD9">
        <w:rPr>
          <w:lang w:val="en-US"/>
        </w:rPr>
        <w:t xml:space="preserve"> useful for </w:t>
      </w:r>
      <w:proofErr w:type="gramStart"/>
      <w:r w:rsidR="12EC4104" w:rsidRPr="61285CD9">
        <w:rPr>
          <w:lang w:val="en-US"/>
        </w:rPr>
        <w:t>development</w:t>
      </w:r>
      <w:proofErr w:type="gramEnd"/>
      <w:r w:rsidR="12EC4104" w:rsidRPr="61285CD9">
        <w:rPr>
          <w:lang w:val="en-US"/>
        </w:rPr>
        <w:t xml:space="preserve"> of my </w:t>
      </w:r>
      <w:r w:rsidR="5E84198C" w:rsidRPr="61285CD9">
        <w:rPr>
          <w:lang w:val="en-US"/>
        </w:rPr>
        <w:t xml:space="preserve">tower </w:t>
      </w:r>
      <w:r w:rsidR="00C4D8F7" w:rsidRPr="61285CD9">
        <w:rPr>
          <w:lang w:val="en-US"/>
        </w:rPr>
        <w:t>defense</w:t>
      </w:r>
      <w:r w:rsidR="24D8A7F4" w:rsidRPr="61285CD9">
        <w:rPr>
          <w:lang w:val="en-US"/>
        </w:rPr>
        <w:t xml:space="preserve"> </w:t>
      </w:r>
      <w:r w:rsidR="47C43A8E" w:rsidRPr="61285CD9">
        <w:rPr>
          <w:lang w:val="en-US"/>
        </w:rPr>
        <w:t xml:space="preserve">game. Testers has also </w:t>
      </w:r>
      <w:r w:rsidR="45B1B539" w:rsidRPr="61285CD9">
        <w:rPr>
          <w:lang w:val="en-US"/>
        </w:rPr>
        <w:t xml:space="preserve">found the </w:t>
      </w:r>
      <w:r w:rsidR="0D529C29" w:rsidRPr="61285CD9">
        <w:rPr>
          <w:lang w:val="en-US"/>
        </w:rPr>
        <w:t xml:space="preserve">game </w:t>
      </w:r>
      <w:del w:id="4" w:author="Abdulrahman Bani Almarjeh" w:date="2025-04-21T20:57:00Z" w16du:dateUtc="2025-04-21T18:57:00Z">
        <w:r w:rsidR="0D529C29" w:rsidRPr="61285CD9" w:rsidDel="008A1002">
          <w:rPr>
            <w:lang w:val="en-US"/>
          </w:rPr>
          <w:delText>well</w:delText>
        </w:r>
        <w:r w:rsidR="71746F26" w:rsidRPr="61285CD9" w:rsidDel="008A1002">
          <w:rPr>
            <w:lang w:val="en-US"/>
          </w:rPr>
          <w:delText xml:space="preserve"> made</w:delText>
        </w:r>
      </w:del>
      <w:ins w:id="5" w:author="Abdulrahman Bani Almarjeh" w:date="2025-04-21T20:57:00Z" w16du:dateUtc="2025-04-21T18:57:00Z">
        <w:r w:rsidR="008A1002" w:rsidRPr="61285CD9">
          <w:rPr>
            <w:lang w:val="en-US"/>
          </w:rPr>
          <w:t>well-</w:t>
        </w:r>
        <w:proofErr w:type="gramStart"/>
        <w:r w:rsidR="008A1002" w:rsidRPr="61285CD9">
          <w:rPr>
            <w:lang w:val="en-US"/>
          </w:rPr>
          <w:t>made</w:t>
        </w:r>
      </w:ins>
      <w:r w:rsidR="71746F26" w:rsidRPr="61285CD9">
        <w:rPr>
          <w:lang w:val="en-US"/>
        </w:rPr>
        <w:t xml:space="preserve"> </w:t>
      </w:r>
      <w:r w:rsidR="0D529C29" w:rsidRPr="61285CD9">
        <w:rPr>
          <w:lang w:val="en-US"/>
        </w:rPr>
        <w:t xml:space="preserve"> and</w:t>
      </w:r>
      <w:proofErr w:type="gramEnd"/>
      <w:r w:rsidR="0D529C29" w:rsidRPr="61285CD9">
        <w:rPr>
          <w:lang w:val="en-US"/>
        </w:rPr>
        <w:t xml:space="preserve"> it has its own </w:t>
      </w:r>
      <w:del w:id="6" w:author="Abdulrahman Bani Almarjeh" w:date="2025-04-21T20:57:00Z" w16du:dateUtc="2025-04-21T18:57:00Z">
        <w:r w:rsidR="0D529C29" w:rsidRPr="61285CD9" w:rsidDel="008A1002">
          <w:rPr>
            <w:lang w:val="en-US"/>
          </w:rPr>
          <w:delText>potentials</w:delText>
        </w:r>
      </w:del>
      <w:ins w:id="7" w:author="Abdulrahman Bani Almarjeh" w:date="2025-04-21T20:57:00Z" w16du:dateUtc="2025-04-21T18:57:00Z">
        <w:r w:rsidR="008A1002" w:rsidRPr="61285CD9">
          <w:rPr>
            <w:lang w:val="en-US"/>
          </w:rPr>
          <w:t>potential</w:t>
        </w:r>
      </w:ins>
      <w:r w:rsidR="0D529C29" w:rsidRPr="61285CD9">
        <w:rPr>
          <w:lang w:val="en-US"/>
        </w:rPr>
        <w:t>.</w:t>
      </w:r>
    </w:p>
    <w:p w14:paraId="6AD55C76" w14:textId="3C66B639" w:rsidR="7B0AE417" w:rsidRDefault="7B0AE417" w:rsidP="61285CD9">
      <w:pPr>
        <w:pStyle w:val="Geenafstand"/>
        <w:rPr>
          <w:lang w:val="en-US"/>
        </w:rPr>
      </w:pPr>
      <w:r w:rsidRPr="61285CD9">
        <w:rPr>
          <w:lang w:val="en-US"/>
        </w:rPr>
        <w:t>Me personally I was happy about because I got many p</w:t>
      </w:r>
      <w:r w:rsidR="00BB53A4">
        <w:rPr>
          <w:lang w:val="en-US"/>
        </w:rPr>
        <w:t>erspectives</w:t>
      </w:r>
      <w:r w:rsidRPr="61285CD9">
        <w:rPr>
          <w:lang w:val="en-US"/>
        </w:rPr>
        <w:t xml:space="preserve"> and that will h</w:t>
      </w:r>
      <w:r w:rsidR="29189195" w:rsidRPr="61285CD9">
        <w:rPr>
          <w:lang w:val="en-US"/>
        </w:rPr>
        <w:t xml:space="preserve">elp me </w:t>
      </w:r>
      <w:r w:rsidR="757FBE8C" w:rsidRPr="61285CD9">
        <w:rPr>
          <w:lang w:val="en-US"/>
        </w:rPr>
        <w:t>a lot</w:t>
      </w:r>
      <w:r w:rsidRPr="61285CD9">
        <w:rPr>
          <w:lang w:val="en-US"/>
        </w:rPr>
        <w:t xml:space="preserve"> </w:t>
      </w:r>
      <w:r w:rsidR="25589066" w:rsidRPr="61285CD9">
        <w:rPr>
          <w:lang w:val="en-US"/>
        </w:rPr>
        <w:t>to take my tower defense game to the next stage.</w:t>
      </w:r>
    </w:p>
    <w:p w14:paraId="49E9E182" w14:textId="6F545A68" w:rsidR="48A98F1C" w:rsidRDefault="48A98F1C" w:rsidP="61285CD9">
      <w:pPr>
        <w:pStyle w:val="Kop2"/>
      </w:pPr>
      <w:r w:rsidRPr="61285CD9">
        <w:rPr>
          <w:lang w:val="en-US"/>
        </w:rPr>
        <w:t>Results</w:t>
      </w:r>
    </w:p>
    <w:p w14:paraId="186908F6" w14:textId="12967D55" w:rsidR="187BDC79" w:rsidRDefault="187BDC79" w:rsidP="61285CD9">
      <w:pPr>
        <w:pStyle w:val="Kop2"/>
      </w:pPr>
      <w:r>
        <w:t xml:space="preserve"> </w:t>
      </w:r>
      <w:r w:rsidR="118289E0">
        <w:rPr>
          <w:noProof/>
        </w:rPr>
        <w:drawing>
          <wp:inline distT="0" distB="0" distL="0" distR="0" wp14:anchorId="72DD8791" wp14:editId="7442B583">
            <wp:extent cx="4572000" cy="2752725"/>
            <wp:effectExtent l="0" t="0" r="0" b="0"/>
            <wp:docPr id="2118533505" name="Afbeelding 211853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80D" w14:textId="0FCC0667" w:rsidR="61285CD9" w:rsidRDefault="61285CD9" w:rsidP="61285CD9"/>
    <w:p w14:paraId="1AD44ED0" w14:textId="11E19D7C" w:rsidR="125854F0" w:rsidRDefault="125854F0" w:rsidP="61285CD9">
      <w:pPr>
        <w:pStyle w:val="Geenafstand"/>
        <w:rPr>
          <w:lang w:val="en-US"/>
        </w:rPr>
      </w:pPr>
      <w:r w:rsidRPr="61285CD9">
        <w:rPr>
          <w:lang w:val="en-US"/>
        </w:rPr>
        <w:t xml:space="preserve">So based on the graphic of the playtest we already can see that game </w:t>
      </w:r>
      <w:r w:rsidR="00303B94">
        <w:rPr>
          <w:lang w:val="en-US"/>
        </w:rPr>
        <w:t xml:space="preserve">is </w:t>
      </w:r>
      <w:r w:rsidRPr="61285CD9">
        <w:rPr>
          <w:lang w:val="en-US"/>
        </w:rPr>
        <w:t xml:space="preserve">going </w:t>
      </w:r>
      <w:r w:rsidR="00303B94">
        <w:rPr>
          <w:lang w:val="en-US"/>
        </w:rPr>
        <w:t xml:space="preserve">in </w:t>
      </w:r>
      <w:r w:rsidRPr="61285CD9">
        <w:rPr>
          <w:lang w:val="en-US"/>
        </w:rPr>
        <w:t xml:space="preserve">the </w:t>
      </w:r>
      <w:r w:rsidR="007F1C4C">
        <w:rPr>
          <w:lang w:val="en-US"/>
        </w:rPr>
        <w:t>right</w:t>
      </w:r>
      <w:r w:rsidR="007F1C4C" w:rsidRPr="61285CD9">
        <w:rPr>
          <w:lang w:val="en-US"/>
        </w:rPr>
        <w:t xml:space="preserve"> </w:t>
      </w:r>
      <w:r w:rsidR="561C5FB6" w:rsidRPr="61285CD9">
        <w:rPr>
          <w:lang w:val="en-US"/>
        </w:rPr>
        <w:t>direction</w:t>
      </w:r>
      <w:r w:rsidRPr="61285CD9">
        <w:rPr>
          <w:lang w:val="en-US"/>
        </w:rPr>
        <w:t xml:space="preserve">. As you can see there </w:t>
      </w:r>
      <w:r w:rsidR="003206BF">
        <w:rPr>
          <w:lang w:val="en-US"/>
        </w:rPr>
        <w:t>are</w:t>
      </w:r>
      <w:r w:rsidRPr="61285CD9">
        <w:rPr>
          <w:lang w:val="en-US"/>
        </w:rPr>
        <w:t xml:space="preserve"> </w:t>
      </w:r>
      <w:r w:rsidR="1556BA5F" w:rsidRPr="61285CD9">
        <w:rPr>
          <w:lang w:val="en-US"/>
        </w:rPr>
        <w:t>nine</w:t>
      </w:r>
      <w:r w:rsidRPr="61285CD9">
        <w:rPr>
          <w:lang w:val="en-US"/>
        </w:rPr>
        <w:t xml:space="preserve"> testers and </w:t>
      </w:r>
      <w:proofErr w:type="gramStart"/>
      <w:r w:rsidR="1CE20CEA" w:rsidRPr="61285CD9">
        <w:rPr>
          <w:lang w:val="en-US"/>
        </w:rPr>
        <w:t>third</w:t>
      </w:r>
      <w:proofErr w:type="gramEnd"/>
      <w:r w:rsidR="1CE20CEA" w:rsidRPr="61285CD9">
        <w:rPr>
          <w:lang w:val="en-US"/>
        </w:rPr>
        <w:t xml:space="preserve"> of them</w:t>
      </w:r>
      <w:r w:rsidR="00BF31FD">
        <w:rPr>
          <w:lang w:val="en-US"/>
        </w:rPr>
        <w:t xml:space="preserve"> were</w:t>
      </w:r>
      <w:r w:rsidR="1CE20CEA" w:rsidRPr="61285CD9">
        <w:rPr>
          <w:lang w:val="en-US"/>
        </w:rPr>
        <w:t xml:space="preserve"> happy about the current state of the game. This play test was mainly about testing the core </w:t>
      </w:r>
      <w:r w:rsidR="428A794B" w:rsidRPr="61285CD9">
        <w:rPr>
          <w:lang w:val="en-US"/>
        </w:rPr>
        <w:t>gameplay</w:t>
      </w:r>
      <w:r w:rsidR="1CE20CEA" w:rsidRPr="61285CD9">
        <w:rPr>
          <w:lang w:val="en-US"/>
        </w:rPr>
        <w:t xml:space="preserve"> of the game</w:t>
      </w:r>
      <w:r w:rsidR="53FCFBD2" w:rsidRPr="61285CD9">
        <w:rPr>
          <w:lang w:val="en-US"/>
        </w:rPr>
        <w:t xml:space="preserve"> and it seems to be good based on the of </w:t>
      </w:r>
      <w:r w:rsidR="25D2C9E0" w:rsidRPr="61285CD9">
        <w:rPr>
          <w:lang w:val="en-US"/>
        </w:rPr>
        <w:t>playtest graph</w:t>
      </w:r>
      <w:r w:rsidR="6E69E956" w:rsidRPr="61285CD9">
        <w:rPr>
          <w:lang w:val="en-US"/>
        </w:rPr>
        <w:t>.</w:t>
      </w:r>
    </w:p>
    <w:p w14:paraId="18164E63" w14:textId="6D7CFFDB" w:rsidR="61285CD9" w:rsidRDefault="61285CD9" w:rsidP="61285CD9">
      <w:pPr>
        <w:pStyle w:val="Geenafstand"/>
        <w:rPr>
          <w:lang w:val="en-US"/>
        </w:rPr>
      </w:pPr>
    </w:p>
    <w:p w14:paraId="37278478" w14:textId="1A62FE9E" w:rsidR="44EED317" w:rsidRDefault="44EED317" w:rsidP="61285CD9">
      <w:pPr>
        <w:pStyle w:val="Kop2"/>
        <w:rPr>
          <w:lang w:val="en-US"/>
        </w:rPr>
      </w:pPr>
      <w:r w:rsidRPr="61285CD9">
        <w:rPr>
          <w:lang w:val="en-US"/>
        </w:rPr>
        <w:t xml:space="preserve">Improvement </w:t>
      </w:r>
    </w:p>
    <w:p w14:paraId="3D21A021" w14:textId="511C638C" w:rsidR="44EED317" w:rsidRDefault="44EED317" w:rsidP="61285CD9">
      <w:pPr>
        <w:pStyle w:val="Geenafstand"/>
        <w:rPr>
          <w:lang w:val="en-US"/>
        </w:rPr>
      </w:pPr>
      <w:r w:rsidRPr="61285CD9">
        <w:rPr>
          <w:lang w:val="en-US"/>
        </w:rPr>
        <w:t xml:space="preserve">After analyzing the </w:t>
      </w:r>
      <w:proofErr w:type="gramStart"/>
      <w:r w:rsidRPr="61285CD9">
        <w:rPr>
          <w:lang w:val="en-US"/>
        </w:rPr>
        <w:t>feedback</w:t>
      </w:r>
      <w:proofErr w:type="gramEnd"/>
      <w:r w:rsidRPr="61285CD9">
        <w:rPr>
          <w:lang w:val="en-US"/>
        </w:rPr>
        <w:t xml:space="preserve"> I found out that most of the </w:t>
      </w:r>
      <w:proofErr w:type="gramStart"/>
      <w:r w:rsidR="25B7AC0C" w:rsidRPr="61285CD9">
        <w:rPr>
          <w:lang w:val="en-US"/>
        </w:rPr>
        <w:t>improvement</w:t>
      </w:r>
      <w:proofErr w:type="gramEnd"/>
      <w:r w:rsidRPr="61285CD9">
        <w:rPr>
          <w:lang w:val="en-US"/>
        </w:rPr>
        <w:t xml:space="preserve"> that </w:t>
      </w:r>
      <w:proofErr w:type="gramStart"/>
      <w:r w:rsidRPr="61285CD9">
        <w:rPr>
          <w:lang w:val="en-US"/>
        </w:rPr>
        <w:t>ha</w:t>
      </w:r>
      <w:r w:rsidR="009C7365">
        <w:rPr>
          <w:lang w:val="en-US"/>
        </w:rPr>
        <w:t>s</w:t>
      </w:r>
      <w:proofErr w:type="gramEnd"/>
      <w:r w:rsidRPr="61285CD9">
        <w:rPr>
          <w:lang w:val="en-US"/>
        </w:rPr>
        <w:t xml:space="preserve"> been </w:t>
      </w:r>
      <w:proofErr w:type="gramStart"/>
      <w:r w:rsidRPr="61285CD9">
        <w:rPr>
          <w:lang w:val="en-US"/>
        </w:rPr>
        <w:t>asked</w:t>
      </w:r>
      <w:proofErr w:type="gramEnd"/>
      <w:r w:rsidRPr="61285CD9">
        <w:rPr>
          <w:lang w:val="en-US"/>
        </w:rPr>
        <w:t xml:space="preserve"> are obvious and it will be implemented </w:t>
      </w:r>
      <w:r w:rsidR="67932D54" w:rsidRPr="61285CD9">
        <w:rPr>
          <w:lang w:val="en-US"/>
        </w:rPr>
        <w:t xml:space="preserve">in </w:t>
      </w:r>
      <w:proofErr w:type="gramStart"/>
      <w:r w:rsidR="67932D54" w:rsidRPr="61285CD9">
        <w:rPr>
          <w:lang w:val="en-US"/>
        </w:rPr>
        <w:t>short</w:t>
      </w:r>
      <w:proofErr w:type="gramEnd"/>
      <w:r w:rsidR="67932D54" w:rsidRPr="61285CD9">
        <w:rPr>
          <w:lang w:val="en-US"/>
        </w:rPr>
        <w:t xml:space="preserve"> future. </w:t>
      </w:r>
      <w:r w:rsidR="365733AF" w:rsidRPr="61285CD9">
        <w:rPr>
          <w:lang w:val="en-US"/>
        </w:rPr>
        <w:t xml:space="preserve">There </w:t>
      </w:r>
      <w:r w:rsidR="009C7365">
        <w:rPr>
          <w:lang w:val="en-US"/>
        </w:rPr>
        <w:t>are</w:t>
      </w:r>
      <w:r w:rsidR="365733AF" w:rsidRPr="61285CD9">
        <w:rPr>
          <w:lang w:val="en-US"/>
        </w:rPr>
        <w:t xml:space="preserve"> two importan</w:t>
      </w:r>
      <w:r w:rsidR="00484CF2">
        <w:rPr>
          <w:lang w:val="en-US"/>
        </w:rPr>
        <w:t>t things</w:t>
      </w:r>
      <w:r w:rsidR="365733AF" w:rsidRPr="61285CD9">
        <w:rPr>
          <w:lang w:val="en-US"/>
        </w:rPr>
        <w:t xml:space="preserve"> that will be fixed immediately such as when an enemy object </w:t>
      </w:r>
      <w:r w:rsidR="1154DD9F" w:rsidRPr="61285CD9">
        <w:rPr>
          <w:lang w:val="en-US"/>
        </w:rPr>
        <w:t>tr</w:t>
      </w:r>
      <w:r w:rsidR="00032DA7">
        <w:rPr>
          <w:lang w:val="en-US"/>
        </w:rPr>
        <w:t>ies</w:t>
      </w:r>
      <w:r w:rsidR="1154DD9F" w:rsidRPr="61285CD9">
        <w:rPr>
          <w:lang w:val="en-US"/>
        </w:rPr>
        <w:t xml:space="preserve"> turning, it </w:t>
      </w:r>
      <w:r w:rsidR="79367BDF" w:rsidRPr="61285CD9">
        <w:rPr>
          <w:lang w:val="en-US"/>
        </w:rPr>
        <w:t>turns</w:t>
      </w:r>
      <w:r w:rsidR="1154DD9F" w:rsidRPr="61285CD9">
        <w:rPr>
          <w:lang w:val="en-US"/>
        </w:rPr>
        <w:t xml:space="preserve"> </w:t>
      </w:r>
      <w:proofErr w:type="gramStart"/>
      <w:r w:rsidR="5D8CDBD4" w:rsidRPr="61285CD9">
        <w:rPr>
          <w:lang w:val="en-US"/>
        </w:rPr>
        <w:t>slow</w:t>
      </w:r>
      <w:proofErr w:type="gramEnd"/>
      <w:r w:rsidR="1154DD9F" w:rsidRPr="61285CD9">
        <w:rPr>
          <w:lang w:val="en-US"/>
        </w:rPr>
        <w:t xml:space="preserve"> and testers </w:t>
      </w:r>
      <w:proofErr w:type="gramStart"/>
      <w:r w:rsidR="1154DD9F" w:rsidRPr="61285CD9">
        <w:rPr>
          <w:lang w:val="en-US"/>
        </w:rPr>
        <w:t>found</w:t>
      </w:r>
      <w:proofErr w:type="gramEnd"/>
      <w:r w:rsidR="1154DD9F" w:rsidRPr="61285CD9">
        <w:rPr>
          <w:lang w:val="en-US"/>
        </w:rPr>
        <w:t xml:space="preserve"> that it </w:t>
      </w:r>
      <w:r w:rsidR="5B556C6A" w:rsidRPr="61285CD9">
        <w:rPr>
          <w:lang w:val="en-US"/>
        </w:rPr>
        <w:t>must</w:t>
      </w:r>
      <w:r w:rsidR="1154DD9F" w:rsidRPr="61285CD9">
        <w:rPr>
          <w:lang w:val="en-US"/>
        </w:rPr>
        <w:t xml:space="preserve"> </w:t>
      </w:r>
      <w:r w:rsidR="16FFF4A6" w:rsidRPr="61285CD9">
        <w:rPr>
          <w:lang w:val="en-US"/>
        </w:rPr>
        <w:t xml:space="preserve">continuously </w:t>
      </w:r>
      <w:proofErr w:type="gramStart"/>
      <w:r w:rsidR="16FFF4A6" w:rsidRPr="61285CD9">
        <w:rPr>
          <w:lang w:val="en-US"/>
        </w:rPr>
        <w:t>turning</w:t>
      </w:r>
      <w:proofErr w:type="gramEnd"/>
      <w:r w:rsidR="16FFF4A6" w:rsidRPr="61285CD9">
        <w:rPr>
          <w:lang w:val="en-US"/>
        </w:rPr>
        <w:t xml:space="preserve"> without any delay.  </w:t>
      </w:r>
      <w:r w:rsidR="009F4F6A">
        <w:rPr>
          <w:lang w:val="en-US"/>
        </w:rPr>
        <w:t>Ano</w:t>
      </w:r>
      <w:r w:rsidR="16FFF4A6" w:rsidRPr="61285CD9">
        <w:rPr>
          <w:lang w:val="en-US"/>
        </w:rPr>
        <w:t xml:space="preserve">ther fast fix I want to make is </w:t>
      </w:r>
      <w:r w:rsidR="4C486749" w:rsidRPr="61285CD9">
        <w:rPr>
          <w:lang w:val="en-US"/>
        </w:rPr>
        <w:t>while I'm playtesting</w:t>
      </w:r>
      <w:r w:rsidR="009945D8">
        <w:rPr>
          <w:lang w:val="en-US"/>
        </w:rPr>
        <w:t>,</w:t>
      </w:r>
      <w:r w:rsidR="4C486749" w:rsidRPr="61285CD9">
        <w:rPr>
          <w:lang w:val="en-US"/>
        </w:rPr>
        <w:t xml:space="preserve"> th</w:t>
      </w:r>
      <w:r w:rsidR="009945D8">
        <w:rPr>
          <w:lang w:val="en-US"/>
        </w:rPr>
        <w:t>e</w:t>
      </w:r>
      <w:r w:rsidR="4C486749" w:rsidRPr="61285CD9">
        <w:rPr>
          <w:lang w:val="en-US"/>
        </w:rPr>
        <w:t xml:space="preserve"> health bar was not working correctly by the last tester so I will check </w:t>
      </w:r>
      <w:proofErr w:type="gramStart"/>
      <w:r w:rsidR="4C486749" w:rsidRPr="61285CD9">
        <w:rPr>
          <w:lang w:val="en-US"/>
        </w:rPr>
        <w:t xml:space="preserve">that </w:t>
      </w:r>
      <w:r w:rsidR="72BCBAA5" w:rsidRPr="61285CD9">
        <w:rPr>
          <w:lang w:val="en-US"/>
        </w:rPr>
        <w:t>definitely</w:t>
      </w:r>
      <w:proofErr w:type="gramEnd"/>
      <w:r w:rsidR="72BCBAA5" w:rsidRPr="61285CD9">
        <w:rPr>
          <w:lang w:val="en-US"/>
        </w:rPr>
        <w:t xml:space="preserve">. Later there will be </w:t>
      </w:r>
      <w:r w:rsidR="0097441F">
        <w:rPr>
          <w:lang w:val="en-US"/>
        </w:rPr>
        <w:t xml:space="preserve">an </w:t>
      </w:r>
      <w:proofErr w:type="gramStart"/>
      <w:r w:rsidR="72BCBAA5" w:rsidRPr="61285CD9">
        <w:rPr>
          <w:lang w:val="en-US"/>
        </w:rPr>
        <w:t>economy</w:t>
      </w:r>
      <w:proofErr w:type="gramEnd"/>
      <w:r w:rsidR="72BCBAA5" w:rsidRPr="61285CD9">
        <w:rPr>
          <w:lang w:val="en-US"/>
        </w:rPr>
        <w:t xml:space="preserve"> system added visual </w:t>
      </w:r>
      <w:proofErr w:type="gramStart"/>
      <w:r w:rsidR="72BCBAA5" w:rsidRPr="61285CD9">
        <w:rPr>
          <w:lang w:val="en-US"/>
        </w:rPr>
        <w:t>effects</w:t>
      </w:r>
      <w:r w:rsidR="15874EA4" w:rsidRPr="61285CD9">
        <w:rPr>
          <w:lang w:val="en-US"/>
        </w:rPr>
        <w:t>,</w:t>
      </w:r>
      <w:proofErr w:type="gramEnd"/>
      <w:r w:rsidR="15874EA4" w:rsidRPr="61285CD9">
        <w:rPr>
          <w:lang w:val="en-US"/>
        </w:rPr>
        <w:t xml:space="preserve"> sound effects and </w:t>
      </w:r>
      <w:r w:rsidR="61285CD9" w:rsidRPr="61285CD9">
        <w:rPr>
          <w:lang w:val="en-US"/>
        </w:rPr>
        <w:t>ensu</w:t>
      </w:r>
      <w:r w:rsidR="15874EA4" w:rsidRPr="61285CD9">
        <w:rPr>
          <w:lang w:val="en-US"/>
        </w:rPr>
        <w:t>re</w:t>
      </w:r>
      <w:r w:rsidR="00EB1EEC">
        <w:rPr>
          <w:lang w:val="en-US"/>
        </w:rPr>
        <w:t xml:space="preserve"> the</w:t>
      </w:r>
      <w:r w:rsidR="15874EA4" w:rsidRPr="61285CD9">
        <w:rPr>
          <w:lang w:val="en-US"/>
        </w:rPr>
        <w:t xml:space="preserve"> game </w:t>
      </w:r>
      <w:r w:rsidR="00EB1EEC">
        <w:rPr>
          <w:lang w:val="en-US"/>
        </w:rPr>
        <w:t xml:space="preserve">will </w:t>
      </w:r>
      <w:r w:rsidR="15874EA4" w:rsidRPr="61285CD9">
        <w:rPr>
          <w:lang w:val="en-US"/>
        </w:rPr>
        <w:t xml:space="preserve">feel much better </w:t>
      </w:r>
      <w:r w:rsidR="002D65DA" w:rsidRPr="61285CD9">
        <w:rPr>
          <w:lang w:val="en-US"/>
        </w:rPr>
        <w:t xml:space="preserve">compared to what </w:t>
      </w:r>
      <w:r w:rsidR="00B55998">
        <w:rPr>
          <w:lang w:val="en-US"/>
        </w:rPr>
        <w:t>the</w:t>
      </w:r>
      <w:r w:rsidR="002D65DA" w:rsidRPr="61285CD9">
        <w:rPr>
          <w:lang w:val="en-US"/>
        </w:rPr>
        <w:t xml:space="preserve"> game </w:t>
      </w:r>
      <w:r w:rsidR="00B55998">
        <w:rPr>
          <w:lang w:val="en-US"/>
        </w:rPr>
        <w:t xml:space="preserve">is </w:t>
      </w:r>
      <w:r w:rsidR="002D65DA" w:rsidRPr="61285CD9">
        <w:rPr>
          <w:lang w:val="en-US"/>
        </w:rPr>
        <w:t>right now</w:t>
      </w:r>
      <w:r w:rsidR="4A453FF6" w:rsidRPr="61285CD9">
        <w:rPr>
          <w:lang w:val="en-US"/>
        </w:rPr>
        <w:t>.</w:t>
      </w:r>
    </w:p>
    <w:p w14:paraId="61A03050" w14:textId="69CE1933" w:rsidR="61285CD9" w:rsidRDefault="61285CD9" w:rsidP="61285CD9">
      <w:pPr>
        <w:pStyle w:val="Geenafstand"/>
        <w:rPr>
          <w:lang w:val="en-US"/>
        </w:rPr>
      </w:pPr>
    </w:p>
    <w:p w14:paraId="5FB8BB83" w14:textId="636C3631" w:rsidR="002D65DA" w:rsidRDefault="002D65DA" w:rsidP="61285CD9">
      <w:pPr>
        <w:pStyle w:val="Kop2"/>
        <w:rPr>
          <w:lang w:val="en-US"/>
        </w:rPr>
      </w:pPr>
      <w:r w:rsidRPr="61285CD9">
        <w:rPr>
          <w:lang w:val="en-US"/>
        </w:rPr>
        <w:lastRenderedPageBreak/>
        <w:t>Conc</w:t>
      </w:r>
      <w:r w:rsidR="00A71EF3">
        <w:rPr>
          <w:lang w:val="en-US"/>
        </w:rPr>
        <w:t>l</w:t>
      </w:r>
      <w:r w:rsidRPr="61285CD9">
        <w:rPr>
          <w:lang w:val="en-US"/>
        </w:rPr>
        <w:t>usion</w:t>
      </w:r>
    </w:p>
    <w:p w14:paraId="3A48A780" w14:textId="07DD7C2F" w:rsidR="49EDF058" w:rsidRDefault="49EDF058" w:rsidP="61285CD9">
      <w:pPr>
        <w:pStyle w:val="Geenafstand"/>
        <w:rPr>
          <w:lang w:val="en-US"/>
        </w:rPr>
      </w:pPr>
      <w:r w:rsidRPr="61285CD9">
        <w:rPr>
          <w:lang w:val="en-US"/>
        </w:rPr>
        <w:t xml:space="preserve">In </w:t>
      </w:r>
      <w:r w:rsidR="469075F5" w:rsidRPr="61285CD9">
        <w:rPr>
          <w:lang w:val="en-US"/>
        </w:rPr>
        <w:t>general,</w:t>
      </w:r>
      <w:r w:rsidRPr="61285CD9">
        <w:rPr>
          <w:lang w:val="en-US"/>
        </w:rPr>
        <w:t xml:space="preserve"> the game</w:t>
      </w:r>
      <w:r w:rsidR="095187D4" w:rsidRPr="61285CD9">
        <w:rPr>
          <w:lang w:val="en-US"/>
        </w:rPr>
        <w:t xml:space="preserve"> testing went genuinely well and got </w:t>
      </w:r>
      <w:r w:rsidR="0453421C" w:rsidRPr="61285CD9">
        <w:rPr>
          <w:lang w:val="en-US"/>
        </w:rPr>
        <w:t>a lot</w:t>
      </w:r>
      <w:r w:rsidR="095187D4" w:rsidRPr="61285CD9">
        <w:rPr>
          <w:lang w:val="en-US"/>
        </w:rPr>
        <w:t xml:space="preserve"> of good </w:t>
      </w:r>
      <w:r w:rsidR="479E8318" w:rsidRPr="61285CD9">
        <w:rPr>
          <w:lang w:val="en-US"/>
        </w:rPr>
        <w:t>feedback</w:t>
      </w:r>
      <w:r w:rsidR="00BC502B">
        <w:rPr>
          <w:lang w:val="en-US"/>
        </w:rPr>
        <w:t>.</w:t>
      </w:r>
      <w:r w:rsidR="479E8318" w:rsidRPr="61285CD9">
        <w:rPr>
          <w:lang w:val="en-US"/>
        </w:rPr>
        <w:t xml:space="preserve"> </w:t>
      </w:r>
      <w:r w:rsidR="00BC502B">
        <w:rPr>
          <w:lang w:val="en-US"/>
        </w:rPr>
        <w:t>M</w:t>
      </w:r>
      <w:r w:rsidR="479E8318" w:rsidRPr="61285CD9">
        <w:rPr>
          <w:lang w:val="en-US"/>
        </w:rPr>
        <w:t>ost</w:t>
      </w:r>
      <w:r w:rsidR="38F6587B" w:rsidRPr="61285CD9">
        <w:rPr>
          <w:lang w:val="en-US"/>
        </w:rPr>
        <w:t xml:space="preserve"> </w:t>
      </w:r>
      <w:r w:rsidR="393CD44A" w:rsidRPr="61285CD9">
        <w:rPr>
          <w:lang w:val="en-US"/>
        </w:rPr>
        <w:t>of the tips</w:t>
      </w:r>
      <w:r w:rsidR="45B5F808" w:rsidRPr="61285CD9">
        <w:rPr>
          <w:lang w:val="en-US"/>
        </w:rPr>
        <w:t xml:space="preserve"> </w:t>
      </w:r>
      <w:r w:rsidR="00B36E97">
        <w:rPr>
          <w:lang w:val="en-US"/>
        </w:rPr>
        <w:t xml:space="preserve">I </w:t>
      </w:r>
      <w:r w:rsidR="5FFCA639" w:rsidRPr="61285CD9">
        <w:rPr>
          <w:lang w:val="en-US"/>
        </w:rPr>
        <w:t xml:space="preserve">will be </w:t>
      </w:r>
      <w:r w:rsidR="70816133" w:rsidRPr="61285CD9">
        <w:rPr>
          <w:lang w:val="en-US"/>
        </w:rPr>
        <w:t xml:space="preserve">taking </w:t>
      </w:r>
      <w:proofErr w:type="gramStart"/>
      <w:r w:rsidR="656CA2A1" w:rsidRPr="61285CD9">
        <w:rPr>
          <w:lang w:val="en-US"/>
        </w:rPr>
        <w:t>in</w:t>
      </w:r>
      <w:proofErr w:type="gramEnd"/>
      <w:r w:rsidR="656CA2A1" w:rsidRPr="61285CD9">
        <w:rPr>
          <w:lang w:val="en-US"/>
        </w:rPr>
        <w:t xml:space="preserve"> </w:t>
      </w:r>
      <w:r w:rsidR="70816133" w:rsidRPr="61285CD9">
        <w:rPr>
          <w:lang w:val="en-US"/>
        </w:rPr>
        <w:t>consideration</w:t>
      </w:r>
      <w:r w:rsidR="05D82ADB" w:rsidRPr="61285CD9">
        <w:rPr>
          <w:lang w:val="en-US"/>
        </w:rPr>
        <w:t xml:space="preserve"> and for</w:t>
      </w:r>
      <w:r w:rsidR="5DCAF1D5" w:rsidRPr="61285CD9">
        <w:rPr>
          <w:lang w:val="en-US"/>
        </w:rPr>
        <w:t xml:space="preserve"> some unnecessary f</w:t>
      </w:r>
      <w:r w:rsidR="008D2F4B">
        <w:rPr>
          <w:lang w:val="en-US"/>
        </w:rPr>
        <w:t>ea</w:t>
      </w:r>
      <w:r w:rsidR="5DCAF1D5" w:rsidRPr="61285CD9">
        <w:rPr>
          <w:lang w:val="en-US"/>
        </w:rPr>
        <w:t xml:space="preserve">tures </w:t>
      </w:r>
      <w:r w:rsidR="008D2F4B">
        <w:rPr>
          <w:lang w:val="en-US"/>
        </w:rPr>
        <w:t xml:space="preserve">I </w:t>
      </w:r>
      <w:r w:rsidR="36E31C5B" w:rsidRPr="61285CD9">
        <w:rPr>
          <w:lang w:val="en-US"/>
        </w:rPr>
        <w:t>won't</w:t>
      </w:r>
      <w:r w:rsidR="5DCAF1D5" w:rsidRPr="61285CD9">
        <w:rPr>
          <w:lang w:val="en-US"/>
        </w:rPr>
        <w:t xml:space="preserve"> add because I think </w:t>
      </w:r>
      <w:r w:rsidR="1A448CCC" w:rsidRPr="61285CD9">
        <w:rPr>
          <w:lang w:val="en-US"/>
        </w:rPr>
        <w:t xml:space="preserve">it's </w:t>
      </w:r>
      <w:r w:rsidR="35A0DF08" w:rsidRPr="61285CD9">
        <w:rPr>
          <w:lang w:val="en-US"/>
        </w:rPr>
        <w:t>unnecessary</w:t>
      </w:r>
      <w:r w:rsidR="0692F5A7" w:rsidRPr="61285CD9">
        <w:rPr>
          <w:lang w:val="en-US"/>
        </w:rPr>
        <w:t>.</w:t>
      </w:r>
    </w:p>
    <w:sectPr w:rsidR="49EDF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dulrahman Bani Almarjeh">
    <w15:presenceInfo w15:providerId="AD" w15:userId="S::241044@student.glu.nl::37a5deba-5103-4dac-bec5-5151baed23af"/>
  </w15:person>
  <w15:person w15:author="admin@glu.nl">
    <w15:presenceInfo w15:providerId="Windows Live" w15:userId="49a722e665bb93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0FC97"/>
    <w:rsid w:val="00032DA7"/>
    <w:rsid w:val="002D65DA"/>
    <w:rsid w:val="002F4454"/>
    <w:rsid w:val="00303B94"/>
    <w:rsid w:val="003206BF"/>
    <w:rsid w:val="00323911"/>
    <w:rsid w:val="00484CF2"/>
    <w:rsid w:val="004E4A32"/>
    <w:rsid w:val="00510FC0"/>
    <w:rsid w:val="00533318"/>
    <w:rsid w:val="00721990"/>
    <w:rsid w:val="00787756"/>
    <w:rsid w:val="007F1C4C"/>
    <w:rsid w:val="008A1002"/>
    <w:rsid w:val="008D2F4B"/>
    <w:rsid w:val="0097441F"/>
    <w:rsid w:val="0098F2E5"/>
    <w:rsid w:val="009945D8"/>
    <w:rsid w:val="009C7365"/>
    <w:rsid w:val="009F4F6A"/>
    <w:rsid w:val="00A71EF3"/>
    <w:rsid w:val="00B36E97"/>
    <w:rsid w:val="00B55998"/>
    <w:rsid w:val="00BB53A4"/>
    <w:rsid w:val="00BC502B"/>
    <w:rsid w:val="00BF31FD"/>
    <w:rsid w:val="00C4D8F7"/>
    <w:rsid w:val="00C808E9"/>
    <w:rsid w:val="00D665D8"/>
    <w:rsid w:val="00EB1EEC"/>
    <w:rsid w:val="00F036FF"/>
    <w:rsid w:val="017C0D42"/>
    <w:rsid w:val="044766CF"/>
    <w:rsid w:val="0453421C"/>
    <w:rsid w:val="047DF456"/>
    <w:rsid w:val="05240444"/>
    <w:rsid w:val="05373A11"/>
    <w:rsid w:val="053DB5AF"/>
    <w:rsid w:val="05B0B5F5"/>
    <w:rsid w:val="05B75C8E"/>
    <w:rsid w:val="05D82ADB"/>
    <w:rsid w:val="05F5078D"/>
    <w:rsid w:val="0677FA8A"/>
    <w:rsid w:val="0692F5A7"/>
    <w:rsid w:val="094A3343"/>
    <w:rsid w:val="095187D4"/>
    <w:rsid w:val="09FED1F9"/>
    <w:rsid w:val="0B9FDA00"/>
    <w:rsid w:val="0CB9F48E"/>
    <w:rsid w:val="0D529C29"/>
    <w:rsid w:val="0D534B49"/>
    <w:rsid w:val="0E29B1DF"/>
    <w:rsid w:val="0F2F6F6F"/>
    <w:rsid w:val="1154DD9F"/>
    <w:rsid w:val="118289E0"/>
    <w:rsid w:val="11B67F99"/>
    <w:rsid w:val="125854F0"/>
    <w:rsid w:val="129144D8"/>
    <w:rsid w:val="12EC4104"/>
    <w:rsid w:val="13A29901"/>
    <w:rsid w:val="13A73663"/>
    <w:rsid w:val="1556BA5F"/>
    <w:rsid w:val="1558028C"/>
    <w:rsid w:val="15874EA4"/>
    <w:rsid w:val="15B522F6"/>
    <w:rsid w:val="15BE7233"/>
    <w:rsid w:val="15C51BF1"/>
    <w:rsid w:val="168C880A"/>
    <w:rsid w:val="16FFF4A6"/>
    <w:rsid w:val="175B0019"/>
    <w:rsid w:val="17A13718"/>
    <w:rsid w:val="1839E76D"/>
    <w:rsid w:val="187BDC79"/>
    <w:rsid w:val="18EEED06"/>
    <w:rsid w:val="19286427"/>
    <w:rsid w:val="1A3642B4"/>
    <w:rsid w:val="1A448CCC"/>
    <w:rsid w:val="1B394CEA"/>
    <w:rsid w:val="1B3C53AC"/>
    <w:rsid w:val="1B87390B"/>
    <w:rsid w:val="1C008783"/>
    <w:rsid w:val="1C1EE0A3"/>
    <w:rsid w:val="1C57B2BF"/>
    <w:rsid w:val="1CD86AEE"/>
    <w:rsid w:val="1CE20CEA"/>
    <w:rsid w:val="1DD23F90"/>
    <w:rsid w:val="200662DE"/>
    <w:rsid w:val="20D55B41"/>
    <w:rsid w:val="2271A5AB"/>
    <w:rsid w:val="22BB65AE"/>
    <w:rsid w:val="22D22DD5"/>
    <w:rsid w:val="230793BF"/>
    <w:rsid w:val="23BD969C"/>
    <w:rsid w:val="23DED838"/>
    <w:rsid w:val="24063314"/>
    <w:rsid w:val="24D8A7F4"/>
    <w:rsid w:val="24FB4540"/>
    <w:rsid w:val="25589066"/>
    <w:rsid w:val="25B7AC0C"/>
    <w:rsid w:val="25D2C9E0"/>
    <w:rsid w:val="26047024"/>
    <w:rsid w:val="2894309A"/>
    <w:rsid w:val="29189195"/>
    <w:rsid w:val="296203C0"/>
    <w:rsid w:val="2B013FB5"/>
    <w:rsid w:val="2B8B2A80"/>
    <w:rsid w:val="2BA17E42"/>
    <w:rsid w:val="2CD62933"/>
    <w:rsid w:val="2DC9B691"/>
    <w:rsid w:val="2F0ACED9"/>
    <w:rsid w:val="306308F9"/>
    <w:rsid w:val="32D56F9D"/>
    <w:rsid w:val="3493F08A"/>
    <w:rsid w:val="35A0DF08"/>
    <w:rsid w:val="35BBAC21"/>
    <w:rsid w:val="3656322D"/>
    <w:rsid w:val="365733AF"/>
    <w:rsid w:val="366741D9"/>
    <w:rsid w:val="36E31C5B"/>
    <w:rsid w:val="37033BA4"/>
    <w:rsid w:val="37A8EEE1"/>
    <w:rsid w:val="38F6587B"/>
    <w:rsid w:val="3929DE32"/>
    <w:rsid w:val="393CD44A"/>
    <w:rsid w:val="39D9335F"/>
    <w:rsid w:val="3A86CB82"/>
    <w:rsid w:val="3E4004E1"/>
    <w:rsid w:val="3F51A165"/>
    <w:rsid w:val="423E5876"/>
    <w:rsid w:val="428A794B"/>
    <w:rsid w:val="42A4A5FF"/>
    <w:rsid w:val="432987BA"/>
    <w:rsid w:val="44279540"/>
    <w:rsid w:val="44EED317"/>
    <w:rsid w:val="459F17BC"/>
    <w:rsid w:val="45B1B539"/>
    <w:rsid w:val="45B5F808"/>
    <w:rsid w:val="46510ED8"/>
    <w:rsid w:val="469075F5"/>
    <w:rsid w:val="479E8318"/>
    <w:rsid w:val="47C43A8E"/>
    <w:rsid w:val="47DC6645"/>
    <w:rsid w:val="48A98F1C"/>
    <w:rsid w:val="49EDF058"/>
    <w:rsid w:val="4A453FF6"/>
    <w:rsid w:val="4A824A0F"/>
    <w:rsid w:val="4B39326A"/>
    <w:rsid w:val="4B666C38"/>
    <w:rsid w:val="4C486749"/>
    <w:rsid w:val="4D2A0B42"/>
    <w:rsid w:val="4DFBA232"/>
    <w:rsid w:val="526303F4"/>
    <w:rsid w:val="53FCFBD2"/>
    <w:rsid w:val="561C5FB6"/>
    <w:rsid w:val="56E43127"/>
    <w:rsid w:val="56F92096"/>
    <w:rsid w:val="5A264E5F"/>
    <w:rsid w:val="5A9D5CDD"/>
    <w:rsid w:val="5B556C6A"/>
    <w:rsid w:val="5BDECA46"/>
    <w:rsid w:val="5C51D377"/>
    <w:rsid w:val="5CD90087"/>
    <w:rsid w:val="5CE9351D"/>
    <w:rsid w:val="5D025B19"/>
    <w:rsid w:val="5D8CDBD4"/>
    <w:rsid w:val="5DCAF1D5"/>
    <w:rsid w:val="5DD90753"/>
    <w:rsid w:val="5E43C116"/>
    <w:rsid w:val="5E84198C"/>
    <w:rsid w:val="5EBB29D8"/>
    <w:rsid w:val="5F0BFB1D"/>
    <w:rsid w:val="5FFCA639"/>
    <w:rsid w:val="60084A1E"/>
    <w:rsid w:val="609DAF44"/>
    <w:rsid w:val="61285CD9"/>
    <w:rsid w:val="61A9966E"/>
    <w:rsid w:val="62756093"/>
    <w:rsid w:val="639A0502"/>
    <w:rsid w:val="63D852D1"/>
    <w:rsid w:val="64339152"/>
    <w:rsid w:val="6485FD0A"/>
    <w:rsid w:val="649B2FA7"/>
    <w:rsid w:val="64E01103"/>
    <w:rsid w:val="65650936"/>
    <w:rsid w:val="656CA2A1"/>
    <w:rsid w:val="66CA5BC5"/>
    <w:rsid w:val="67932D54"/>
    <w:rsid w:val="67C236E5"/>
    <w:rsid w:val="67CAC451"/>
    <w:rsid w:val="67D8A265"/>
    <w:rsid w:val="67E31EBB"/>
    <w:rsid w:val="69A04D91"/>
    <w:rsid w:val="69A1E91A"/>
    <w:rsid w:val="6B4255AB"/>
    <w:rsid w:val="6B8D07B5"/>
    <w:rsid w:val="6D4A9ED6"/>
    <w:rsid w:val="6E69E956"/>
    <w:rsid w:val="6ED8F7EB"/>
    <w:rsid w:val="70816133"/>
    <w:rsid w:val="7111703C"/>
    <w:rsid w:val="71746F26"/>
    <w:rsid w:val="72BCBAA5"/>
    <w:rsid w:val="74E725F0"/>
    <w:rsid w:val="74F855D4"/>
    <w:rsid w:val="75674DFE"/>
    <w:rsid w:val="757FBE8C"/>
    <w:rsid w:val="759A50F7"/>
    <w:rsid w:val="75D8F93C"/>
    <w:rsid w:val="76347C9F"/>
    <w:rsid w:val="76CD52A4"/>
    <w:rsid w:val="786C3F07"/>
    <w:rsid w:val="78A4A1A8"/>
    <w:rsid w:val="79367BDF"/>
    <w:rsid w:val="7A24C0A4"/>
    <w:rsid w:val="7A64C6D2"/>
    <w:rsid w:val="7AA8FE5E"/>
    <w:rsid w:val="7AC55354"/>
    <w:rsid w:val="7ADD3F90"/>
    <w:rsid w:val="7B0AE417"/>
    <w:rsid w:val="7C1031D9"/>
    <w:rsid w:val="7C40FC97"/>
    <w:rsid w:val="7C60D1C2"/>
    <w:rsid w:val="7C64F3CC"/>
    <w:rsid w:val="7C835BBA"/>
    <w:rsid w:val="7D27325B"/>
    <w:rsid w:val="7DB172B0"/>
    <w:rsid w:val="7EC9E346"/>
    <w:rsid w:val="7F5CB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FC97"/>
  <w15:chartTrackingRefBased/>
  <w15:docId w15:val="{1DAED473-9C3F-4E62-A65D-662BE6C8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eading1Char">
    <w:name w:val="Heading 1 Char"/>
    <w:basedOn w:val="Standaardalinea-lettertype"/>
    <w:uiPriority w:val="9"/>
    <w:rsid w:val="56E43127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56E43127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Geenafstand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61285CD9"/>
    <w:rPr>
      <w:color w:val="467886"/>
      <w:u w:val="single"/>
    </w:rPr>
  </w:style>
  <w:style w:type="paragraph" w:styleId="Revisie">
    <w:name w:val="Revision"/>
    <w:hidden/>
    <w:uiPriority w:val="99"/>
    <w:semiHidden/>
    <w:rsid w:val="00510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Bani Almarjeh</dc:creator>
  <cp:keywords/>
  <dc:description/>
  <cp:lastModifiedBy>Abdulrahman Bani Almarjeh</cp:lastModifiedBy>
  <cp:revision>2</cp:revision>
  <dcterms:created xsi:type="dcterms:W3CDTF">2025-04-21T18:59:00Z</dcterms:created>
  <dcterms:modified xsi:type="dcterms:W3CDTF">2025-04-21T18:59:00Z</dcterms:modified>
</cp:coreProperties>
</file>